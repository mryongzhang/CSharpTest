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E8A" w:rsidRPr="00937E8A" w:rsidRDefault="00937E8A" w:rsidP="00937E8A">
      <w:pPr>
        <w:widowControl/>
        <w:shd w:val="clear" w:color="auto" w:fill="FFFFFF"/>
        <w:spacing w:line="450" w:lineRule="atLeast"/>
        <w:jc w:val="left"/>
        <w:rPr>
          <w:rFonts w:ascii="Microsoft YaHei" w:eastAsia="Microsoft YaHei" w:hAnsi="Microsoft YaHei" w:cs="SimSun"/>
          <w:color w:val="000000"/>
          <w:kern w:val="0"/>
          <w:sz w:val="30"/>
          <w:szCs w:val="30"/>
        </w:rPr>
      </w:pPr>
      <w:r w:rsidRPr="00937E8A">
        <w:rPr>
          <w:rFonts w:ascii="Microsoft YaHei" w:eastAsia="Microsoft YaHei" w:hAnsi="Microsoft YaHei" w:cs="SimSun" w:hint="eastAsia"/>
          <w:color w:val="000000"/>
          <w:kern w:val="0"/>
          <w:sz w:val="30"/>
          <w:szCs w:val="30"/>
        </w:rPr>
        <w:t> </w:t>
      </w:r>
    </w:p>
    <w:p w:rsidR="00937E8A" w:rsidRPr="00937E8A" w:rsidRDefault="00CD4B7E" w:rsidP="00937E8A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Microsoft YaHei" w:eastAsia="Microsoft YaHei" w:hAnsi="Microsoft YaHei" w:cs="SimSun"/>
          <w:color w:val="000000"/>
          <w:kern w:val="0"/>
          <w:sz w:val="30"/>
          <w:szCs w:val="30"/>
        </w:rPr>
      </w:pPr>
      <w:hyperlink r:id="rId7" w:history="1">
        <w:r w:rsidR="00937E8A" w:rsidRPr="00937E8A">
          <w:rPr>
            <w:rFonts w:ascii="Microsoft YaHei" w:eastAsia="Microsoft YaHei" w:hAnsi="Microsoft YaHei" w:cs="SimSun" w:hint="eastAsia"/>
            <w:color w:val="000000"/>
            <w:kern w:val="0"/>
            <w:sz w:val="30"/>
            <w:szCs w:val="30"/>
            <w:u w:val="single"/>
          </w:rPr>
          <w:t>关于C语言static定义函数类型的具体解释</w:t>
        </w:r>
      </w:hyperlink>
    </w:p>
    <w:p w:rsidR="00937E8A" w:rsidRPr="00937E8A" w:rsidRDefault="00937E8A" w:rsidP="00937E8A">
      <w:pPr>
        <w:widowControl/>
        <w:shd w:val="clear" w:color="auto" w:fill="FFFFFF"/>
        <w:spacing w:line="360" w:lineRule="atLeast"/>
        <w:jc w:val="right"/>
        <w:rPr>
          <w:rFonts w:ascii="Arial" w:eastAsia="SimSun" w:hAnsi="Arial" w:cs="Arial"/>
          <w:color w:val="999999"/>
          <w:kern w:val="0"/>
          <w:sz w:val="18"/>
          <w:szCs w:val="18"/>
        </w:rPr>
      </w:pPr>
      <w:r w:rsidRPr="00937E8A">
        <w:rPr>
          <w:rFonts w:ascii="Arial" w:eastAsia="SimSun" w:hAnsi="Arial" w:cs="Arial"/>
          <w:color w:val="999999"/>
          <w:kern w:val="0"/>
          <w:sz w:val="18"/>
          <w:szCs w:val="18"/>
        </w:rPr>
        <w:t>分类：</w:t>
      </w:r>
      <w:r w:rsidRPr="00937E8A">
        <w:rPr>
          <w:rFonts w:ascii="Arial" w:eastAsia="SimSun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937E8A">
          <w:rPr>
            <w:rFonts w:ascii="Arial" w:eastAsia="SimSun" w:hAnsi="Arial" w:cs="Arial"/>
            <w:color w:val="336699"/>
            <w:kern w:val="0"/>
            <w:sz w:val="18"/>
            <w:szCs w:val="18"/>
            <w:u w:val="single"/>
          </w:rPr>
          <w:t>C</w:t>
        </w:r>
        <w:r w:rsidRPr="00937E8A">
          <w:rPr>
            <w:rFonts w:ascii="Arial" w:eastAsia="SimSun" w:hAnsi="Arial" w:cs="Arial"/>
            <w:color w:val="336699"/>
            <w:kern w:val="0"/>
            <w:sz w:val="18"/>
            <w:szCs w:val="18"/>
            <w:u w:val="single"/>
          </w:rPr>
          <w:t>语言知识</w:t>
        </w:r>
      </w:hyperlink>
      <w:r w:rsidRPr="00937E8A">
        <w:rPr>
          <w:rFonts w:ascii="Arial" w:eastAsia="SimSun" w:hAnsi="Arial" w:cs="Arial"/>
          <w:color w:val="999999"/>
          <w:kern w:val="0"/>
          <w:sz w:val="18"/>
          <w:szCs w:val="18"/>
        </w:rPr>
        <w:t>2011-08-17 11:34 231</w:t>
      </w:r>
      <w:r w:rsidRPr="00937E8A">
        <w:rPr>
          <w:rFonts w:ascii="Arial" w:eastAsia="SimSun" w:hAnsi="Arial" w:cs="Arial"/>
          <w:color w:val="999999"/>
          <w:kern w:val="0"/>
          <w:sz w:val="18"/>
          <w:szCs w:val="18"/>
        </w:rPr>
        <w:t>人阅读</w:t>
      </w:r>
      <w:r w:rsidRPr="00937E8A">
        <w:rPr>
          <w:rFonts w:ascii="Arial" w:eastAsia="SimSun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937E8A">
          <w:rPr>
            <w:rFonts w:ascii="Arial" w:eastAsia="SimSun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937E8A">
        <w:rPr>
          <w:rFonts w:ascii="Arial" w:eastAsia="SimSun" w:hAnsi="Arial" w:cs="Arial"/>
          <w:color w:val="999999"/>
          <w:kern w:val="0"/>
          <w:sz w:val="18"/>
          <w:szCs w:val="18"/>
        </w:rPr>
        <w:t>(0) </w:t>
      </w:r>
      <w:hyperlink r:id="rId10" w:tooltip="收藏" w:history="1">
        <w:r w:rsidRPr="00937E8A">
          <w:rPr>
            <w:rFonts w:ascii="Arial" w:eastAsia="SimSun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937E8A">
        <w:rPr>
          <w:rFonts w:ascii="Arial" w:eastAsia="SimSun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937E8A">
          <w:rPr>
            <w:rFonts w:ascii="Arial" w:eastAsia="SimSun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937E8A" w:rsidRPr="00937E8A" w:rsidRDefault="00937E8A" w:rsidP="00937E8A">
      <w:pPr>
        <w:widowControl/>
        <w:shd w:val="clear" w:color="auto" w:fill="FFFFFF"/>
        <w:spacing w:line="390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937E8A">
        <w:rPr>
          <w:rFonts w:ascii="Arial" w:eastAsia="SimSun" w:hAnsi="Arial" w:cs="Arial"/>
          <w:color w:val="333333"/>
          <w:kern w:val="0"/>
          <w:szCs w:val="21"/>
        </w:rPr>
        <w:t> </w:t>
      </w:r>
    </w:p>
    <w:p w:rsidR="00937E8A" w:rsidRPr="00937E8A" w:rsidRDefault="00937E8A" w:rsidP="00937E8A">
      <w:pPr>
        <w:widowControl/>
        <w:shd w:val="clear" w:color="auto" w:fill="FFFFFF"/>
        <w:spacing w:line="390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937E8A">
        <w:rPr>
          <w:rFonts w:ascii="Arial" w:eastAsia="SimSun" w:hAnsi="Arial" w:cs="Arial"/>
          <w:color w:val="333333"/>
          <w:kern w:val="0"/>
          <w:szCs w:val="21"/>
        </w:rPr>
        <w:t> </w:t>
      </w:r>
      <w:ins w:id="0" w:author="张勇" w:date="2013-08-20T19:38:00Z">
        <w:r w:rsidR="00623A61">
          <w:rPr>
            <w:rFonts w:ascii="ＭＳ 明朝" w:eastAsia="ＭＳ 明朝" w:hAnsi="ＭＳ 明朝" w:cs="Arial" w:hint="eastAsia"/>
            <w:color w:val="333333"/>
            <w:kern w:val="0"/>
            <w:szCs w:val="21"/>
          </w:rPr>
          <w:t>ｄｄｄ</w:t>
        </w:r>
      </w:ins>
      <w:ins w:id="1" w:author="张勇" w:date="2013-08-20T19:41:00Z">
        <w:r w:rsidR="00CD4B7E">
          <w:rPr>
            <w:rFonts w:ascii="ＭＳ 明朝" w:eastAsia="ＭＳ 明朝" w:hAnsi="ＭＳ 明朝" w:cs="Arial" w:hint="eastAsia"/>
            <w:color w:val="333333"/>
            <w:kern w:val="0"/>
            <w:szCs w:val="21"/>
            <w:lang w:eastAsia="ja-JP"/>
          </w:rPr>
          <w:t>ｄｄｄ</w:t>
        </w:r>
      </w:ins>
      <w:bookmarkStart w:id="2" w:name="_GoBack"/>
      <w:bookmarkEnd w:id="2"/>
    </w:p>
    <w:p w:rsidR="00524BD1" w:rsidRDefault="00937E8A" w:rsidP="00937E8A">
      <w:pPr>
        <w:widowControl/>
        <w:shd w:val="clear" w:color="auto" w:fill="FFFFFF"/>
        <w:spacing w:line="390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937E8A">
        <w:rPr>
          <w:rFonts w:ascii="Arial" w:eastAsia="SimSun" w:hAnsi="Arial" w:cs="Arial"/>
          <w:color w:val="333333"/>
          <w:kern w:val="0"/>
          <w:szCs w:val="21"/>
        </w:rPr>
        <w:t>内部函数和外部函数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　　函数一旦定义后就可被其它函数调用。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但当一个源程序由多个源文件组成时，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在一个源文件中定义的函数能否被其它源文件中的函数调用呢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?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为此，Ｃ语言又把函数分为两类：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t>一、内部函数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 </w:t>
      </w:r>
      <w:r w:rsidR="00524BD1">
        <w:rPr>
          <w:rFonts w:ascii="Arial" w:eastAsia="SimSun" w:hAnsi="Arial" w:cs="Arial" w:hint="eastAsia"/>
          <w:color w:val="333333"/>
          <w:kern w:val="0"/>
          <w:szCs w:val="21"/>
        </w:rPr>
        <w:t>static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　　如果在一个源文件中定义的函数只能被本文件中的函数调用，而不能被同一源程序其它文件中的函数调用，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这种函数称为内部函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t>数。定义内部函数的一般形式是：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static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类型说明符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函数名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(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形参表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)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例如：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 xml:space="preserve">static   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int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f(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int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a,int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b)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内部函数也称为静态函数。但此处静态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static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的含义已不是指存储方式，而是指对函数的调用范围只局限于本文件。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因此在不同的源文件中定义同名的静态函数不会引起混淆。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t>二、外部函数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　　外部函数在整个源程序中都有效，其定义的一般形式为：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extern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类型说明符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函数名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(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形参表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)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例如：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 xml:space="preserve">extern   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int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f(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int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a,int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b)</w:t>
      </w:r>
    </w:p>
    <w:p w:rsidR="00524BD1" w:rsidRDefault="00937E8A" w:rsidP="00937E8A">
      <w:pPr>
        <w:widowControl/>
        <w:shd w:val="clear" w:color="auto" w:fill="FFFFFF"/>
        <w:spacing w:line="390" w:lineRule="atLeast"/>
        <w:jc w:val="left"/>
        <w:rPr>
          <w:rFonts w:ascii="Arial" w:eastAsia="SimSun" w:hAnsi="Arial" w:cs="Arial"/>
          <w:color w:val="FF0000"/>
          <w:kern w:val="0"/>
          <w:szCs w:val="21"/>
        </w:rPr>
      </w:pPr>
      <w:r w:rsidRPr="00937E8A">
        <w:rPr>
          <w:rFonts w:ascii="Arial" w:eastAsia="SimSun" w:hAnsi="Arial" w:cs="Arial"/>
          <w:color w:val="FF0000"/>
          <w:kern w:val="0"/>
          <w:szCs w:val="21"/>
        </w:rPr>
        <w:t>如在函数定义中没有说明</w:t>
      </w:r>
      <w:r w:rsidRPr="00937E8A">
        <w:rPr>
          <w:rFonts w:ascii="Arial" w:eastAsia="SimSun" w:hAnsi="Arial" w:cs="Arial"/>
          <w:color w:val="FF0000"/>
          <w:kern w:val="0"/>
          <w:szCs w:val="21"/>
        </w:rPr>
        <w:t>extern</w:t>
      </w:r>
      <w:r w:rsidRPr="00937E8A">
        <w:rPr>
          <w:rFonts w:ascii="Arial" w:eastAsia="SimSun" w:hAnsi="Arial" w:cs="Arial"/>
          <w:color w:val="FF0000"/>
          <w:kern w:val="0"/>
          <w:szCs w:val="21"/>
        </w:rPr>
        <w:t>或</w:t>
      </w:r>
      <w:r w:rsidRPr="00937E8A">
        <w:rPr>
          <w:rFonts w:ascii="Arial" w:eastAsia="SimSun" w:hAnsi="Arial" w:cs="Arial"/>
          <w:color w:val="FF0000"/>
          <w:kern w:val="0"/>
          <w:szCs w:val="21"/>
        </w:rPr>
        <w:t>static</w:t>
      </w:r>
      <w:r w:rsidRPr="00937E8A">
        <w:rPr>
          <w:rFonts w:ascii="Arial" w:eastAsia="SimSun" w:hAnsi="Arial" w:cs="Arial"/>
          <w:color w:val="FF0000"/>
          <w:kern w:val="0"/>
          <w:szCs w:val="21"/>
        </w:rPr>
        <w:t>则隐含为</w:t>
      </w:r>
      <w:r w:rsidRPr="00937E8A">
        <w:rPr>
          <w:rFonts w:ascii="Arial" w:eastAsia="SimSun" w:hAnsi="Arial" w:cs="Arial"/>
          <w:color w:val="FF0000"/>
          <w:kern w:val="0"/>
          <w:szCs w:val="21"/>
        </w:rPr>
        <w:t>extern</w:t>
      </w:r>
      <w:r w:rsidRPr="00937E8A">
        <w:rPr>
          <w:rFonts w:ascii="Arial" w:eastAsia="SimSun" w:hAnsi="Arial" w:cs="Arial"/>
          <w:color w:val="FF0000"/>
          <w:kern w:val="0"/>
          <w:szCs w:val="21"/>
        </w:rPr>
        <w:t>。</w:t>
      </w:r>
    </w:p>
    <w:p w:rsidR="00937E8A" w:rsidRDefault="00937E8A" w:rsidP="00937E8A">
      <w:pPr>
        <w:widowControl/>
        <w:shd w:val="clear" w:color="auto" w:fill="FFFFFF"/>
        <w:spacing w:line="390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 w:rsidRPr="00937E8A">
        <w:rPr>
          <w:rFonts w:ascii="Arial" w:eastAsia="SimSun" w:hAnsi="Arial" w:cs="Arial"/>
          <w:color w:val="333333"/>
          <w:kern w:val="0"/>
          <w:szCs w:val="21"/>
        </w:rPr>
        <w:t>在一个源文件的函数中调用其它源文件中定义的外部函数时，应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用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extern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说明被调函数为外部函数。例如：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>F1.C   (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源文件一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)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>main()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>{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 xml:space="preserve">extern   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int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f1(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int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i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>);   /*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外部函数说明，表示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f1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函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t>数在其它源文件中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*/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>……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>}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</w:r>
      <w:r w:rsidRPr="00937E8A">
        <w:rPr>
          <w:rFonts w:ascii="Arial" w:eastAsia="SimSun" w:hAnsi="Arial" w:cs="Arial"/>
          <w:color w:val="333333"/>
          <w:kern w:val="0"/>
          <w:szCs w:val="21"/>
        </w:rPr>
        <w:lastRenderedPageBreak/>
        <w:t>F2.C   (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源文件二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)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 xml:space="preserve">extern   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int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f1(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int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 xml:space="preserve">   </w:t>
      </w:r>
      <w:proofErr w:type="spellStart"/>
      <w:r w:rsidRPr="00937E8A">
        <w:rPr>
          <w:rFonts w:ascii="Arial" w:eastAsia="SimSun" w:hAnsi="Arial" w:cs="Arial"/>
          <w:color w:val="333333"/>
          <w:kern w:val="0"/>
          <w:szCs w:val="21"/>
        </w:rPr>
        <w:t>i</w:t>
      </w:r>
      <w:proofErr w:type="spellEnd"/>
      <w:r w:rsidRPr="00937E8A">
        <w:rPr>
          <w:rFonts w:ascii="Arial" w:eastAsia="SimSun" w:hAnsi="Arial" w:cs="Arial"/>
          <w:color w:val="333333"/>
          <w:kern w:val="0"/>
          <w:szCs w:val="21"/>
        </w:rPr>
        <w:t>);   /*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外部函数定义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t>*/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>{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>…… </w:t>
      </w:r>
      <w:r w:rsidRPr="00937E8A">
        <w:rPr>
          <w:rFonts w:ascii="Arial" w:eastAsia="SimSun" w:hAnsi="Arial" w:cs="Arial"/>
          <w:color w:val="333333"/>
          <w:kern w:val="0"/>
          <w:szCs w:val="21"/>
        </w:rPr>
        <w:br/>
        <w:t>} </w:t>
      </w:r>
    </w:p>
    <w:p w:rsidR="00524BD1" w:rsidRPr="00937E8A" w:rsidRDefault="00524BD1" w:rsidP="00937E8A">
      <w:pPr>
        <w:widowControl/>
        <w:shd w:val="clear" w:color="auto" w:fill="FFFFFF"/>
        <w:spacing w:line="390" w:lineRule="atLeast"/>
        <w:jc w:val="left"/>
        <w:rPr>
          <w:rFonts w:ascii="Arial" w:eastAsia="SimSun" w:hAnsi="Arial" w:cs="Arial"/>
          <w:color w:val="333333"/>
          <w:kern w:val="0"/>
          <w:szCs w:val="21"/>
        </w:rPr>
      </w:pPr>
      <w:r>
        <w:rPr>
          <w:rFonts w:ascii="Arial" w:eastAsia="SimSun" w:hAnsi="Arial" w:cs="Arial" w:hint="eastAsia"/>
          <w:color w:val="333333"/>
          <w:kern w:val="0"/>
          <w:szCs w:val="21"/>
        </w:rPr>
        <w:t>由于函数定义时，默认为“</w:t>
      </w:r>
      <w:r>
        <w:rPr>
          <w:rFonts w:ascii="Arial" w:eastAsia="SimSun" w:hAnsi="Arial" w:cs="Arial" w:hint="eastAsia"/>
          <w:color w:val="333333"/>
          <w:kern w:val="0"/>
          <w:szCs w:val="21"/>
        </w:rPr>
        <w:t>extern</w:t>
      </w:r>
      <w:r>
        <w:rPr>
          <w:rFonts w:ascii="Arial" w:eastAsia="SimSun" w:hAnsi="Arial" w:cs="Arial" w:hint="eastAsia"/>
          <w:color w:val="333333"/>
          <w:kern w:val="0"/>
          <w:szCs w:val="21"/>
        </w:rPr>
        <w:t>”，所以源文件一调用源文件二中定义的函数，无论二中定义还是一中声明，都可以省略</w:t>
      </w:r>
      <w:r>
        <w:rPr>
          <w:rFonts w:ascii="Arial" w:eastAsia="SimSun" w:hAnsi="Arial" w:cs="Arial" w:hint="eastAsia"/>
          <w:color w:val="333333"/>
          <w:kern w:val="0"/>
          <w:szCs w:val="21"/>
        </w:rPr>
        <w:t>extern</w:t>
      </w:r>
      <w:r>
        <w:rPr>
          <w:rFonts w:ascii="Arial" w:eastAsia="SimSun" w:hAnsi="Arial" w:cs="Arial" w:hint="eastAsia"/>
          <w:color w:val="333333"/>
          <w:kern w:val="0"/>
          <w:szCs w:val="21"/>
        </w:rPr>
        <w:t>。但是用上</w:t>
      </w:r>
      <w:r>
        <w:rPr>
          <w:rFonts w:ascii="Arial" w:eastAsia="SimSun" w:hAnsi="Arial" w:cs="Arial" w:hint="eastAsia"/>
          <w:color w:val="333333"/>
          <w:kern w:val="0"/>
          <w:szCs w:val="21"/>
        </w:rPr>
        <w:t>extern,</w:t>
      </w:r>
      <w:r>
        <w:rPr>
          <w:rFonts w:ascii="Arial" w:eastAsia="SimSun" w:hAnsi="Arial" w:cs="Arial" w:hint="eastAsia"/>
          <w:color w:val="333333"/>
          <w:kern w:val="0"/>
          <w:szCs w:val="21"/>
        </w:rPr>
        <w:t>并使其意思表现更清晰，说明此函数定义在别的源文件中。而头文件的作用之一，就是起到了将众多函数声明综合到一起。</w:t>
      </w:r>
    </w:p>
    <w:p w:rsidR="006A7968" w:rsidRDefault="006A7968"/>
    <w:sectPr w:rsidR="006A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A61" w:rsidRDefault="00623A61" w:rsidP="00623A61">
      <w:r>
        <w:separator/>
      </w:r>
    </w:p>
  </w:endnote>
  <w:endnote w:type="continuationSeparator" w:id="0">
    <w:p w:rsidR="00623A61" w:rsidRDefault="00623A61" w:rsidP="00623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A61" w:rsidRDefault="00623A61" w:rsidP="00623A61">
      <w:r>
        <w:separator/>
      </w:r>
    </w:p>
  </w:footnote>
  <w:footnote w:type="continuationSeparator" w:id="0">
    <w:p w:rsidR="00623A61" w:rsidRDefault="00623A61" w:rsidP="00623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E8A"/>
    <w:rsid w:val="00524BD1"/>
    <w:rsid w:val="00623A61"/>
    <w:rsid w:val="006A7968"/>
    <w:rsid w:val="00937E8A"/>
    <w:rsid w:val="00CD4B7E"/>
    <w:rsid w:val="00F8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37E8A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937E8A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37E8A"/>
  </w:style>
  <w:style w:type="character" w:customStyle="1" w:styleId="linktitle">
    <w:name w:val="link_title"/>
    <w:basedOn w:val="a0"/>
    <w:rsid w:val="00937E8A"/>
  </w:style>
  <w:style w:type="character" w:styleId="a3">
    <w:name w:val="Hyperlink"/>
    <w:basedOn w:val="a0"/>
    <w:uiPriority w:val="99"/>
    <w:semiHidden/>
    <w:unhideWhenUsed/>
    <w:rsid w:val="00937E8A"/>
    <w:rPr>
      <w:color w:val="0000FF"/>
      <w:u w:val="single"/>
    </w:rPr>
  </w:style>
  <w:style w:type="character" w:customStyle="1" w:styleId="linkcategories">
    <w:name w:val="link_categories"/>
    <w:basedOn w:val="a0"/>
    <w:rsid w:val="00937E8A"/>
  </w:style>
  <w:style w:type="character" w:customStyle="1" w:styleId="linkpostdate">
    <w:name w:val="link_postdate"/>
    <w:basedOn w:val="a0"/>
    <w:rsid w:val="00937E8A"/>
  </w:style>
  <w:style w:type="character" w:customStyle="1" w:styleId="linkview">
    <w:name w:val="link_view"/>
    <w:basedOn w:val="a0"/>
    <w:rsid w:val="00937E8A"/>
  </w:style>
  <w:style w:type="character" w:customStyle="1" w:styleId="linkcomments">
    <w:name w:val="link_comments"/>
    <w:basedOn w:val="a0"/>
    <w:rsid w:val="00937E8A"/>
  </w:style>
  <w:style w:type="character" w:customStyle="1" w:styleId="linkcollect">
    <w:name w:val="link_collect"/>
    <w:basedOn w:val="a0"/>
    <w:rsid w:val="00937E8A"/>
  </w:style>
  <w:style w:type="character" w:customStyle="1" w:styleId="linkreport">
    <w:name w:val="link_report"/>
    <w:basedOn w:val="a0"/>
    <w:rsid w:val="00937E8A"/>
  </w:style>
  <w:style w:type="paragraph" w:styleId="a4">
    <w:name w:val="header"/>
    <w:basedOn w:val="a"/>
    <w:link w:val="a5"/>
    <w:uiPriority w:val="99"/>
    <w:unhideWhenUsed/>
    <w:rsid w:val="00623A6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23A61"/>
  </w:style>
  <w:style w:type="paragraph" w:styleId="a6">
    <w:name w:val="footer"/>
    <w:basedOn w:val="a"/>
    <w:link w:val="a7"/>
    <w:uiPriority w:val="99"/>
    <w:unhideWhenUsed/>
    <w:rsid w:val="00623A6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23A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37E8A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937E8A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37E8A"/>
  </w:style>
  <w:style w:type="character" w:customStyle="1" w:styleId="linktitle">
    <w:name w:val="link_title"/>
    <w:basedOn w:val="a0"/>
    <w:rsid w:val="00937E8A"/>
  </w:style>
  <w:style w:type="character" w:styleId="a3">
    <w:name w:val="Hyperlink"/>
    <w:basedOn w:val="a0"/>
    <w:uiPriority w:val="99"/>
    <w:semiHidden/>
    <w:unhideWhenUsed/>
    <w:rsid w:val="00937E8A"/>
    <w:rPr>
      <w:color w:val="0000FF"/>
      <w:u w:val="single"/>
    </w:rPr>
  </w:style>
  <w:style w:type="character" w:customStyle="1" w:styleId="linkcategories">
    <w:name w:val="link_categories"/>
    <w:basedOn w:val="a0"/>
    <w:rsid w:val="00937E8A"/>
  </w:style>
  <w:style w:type="character" w:customStyle="1" w:styleId="linkpostdate">
    <w:name w:val="link_postdate"/>
    <w:basedOn w:val="a0"/>
    <w:rsid w:val="00937E8A"/>
  </w:style>
  <w:style w:type="character" w:customStyle="1" w:styleId="linkview">
    <w:name w:val="link_view"/>
    <w:basedOn w:val="a0"/>
    <w:rsid w:val="00937E8A"/>
  </w:style>
  <w:style w:type="character" w:customStyle="1" w:styleId="linkcomments">
    <w:name w:val="link_comments"/>
    <w:basedOn w:val="a0"/>
    <w:rsid w:val="00937E8A"/>
  </w:style>
  <w:style w:type="character" w:customStyle="1" w:styleId="linkcollect">
    <w:name w:val="link_collect"/>
    <w:basedOn w:val="a0"/>
    <w:rsid w:val="00937E8A"/>
  </w:style>
  <w:style w:type="character" w:customStyle="1" w:styleId="linkreport">
    <w:name w:val="link_report"/>
    <w:basedOn w:val="a0"/>
    <w:rsid w:val="00937E8A"/>
  </w:style>
  <w:style w:type="paragraph" w:styleId="a4">
    <w:name w:val="header"/>
    <w:basedOn w:val="a"/>
    <w:link w:val="a5"/>
    <w:uiPriority w:val="99"/>
    <w:unhideWhenUsed/>
    <w:rsid w:val="00623A6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23A61"/>
  </w:style>
  <w:style w:type="paragraph" w:styleId="a6">
    <w:name w:val="footer"/>
    <w:basedOn w:val="a"/>
    <w:link w:val="a7"/>
    <w:uiPriority w:val="99"/>
    <w:unhideWhenUsed/>
    <w:rsid w:val="00623A6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2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6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0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preme42/article/category/108503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supreme42/article/details/669437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sdn.net/supreme42/article/details/6694377" TargetMode="External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upreme42/article/details/66943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1089</Characters>
  <Application>Microsoft Office Word</Application>
  <DocSecurity>0</DocSecurity>
  <Lines>9</Lines>
  <Paragraphs>2</Paragraphs>
  <ScaleCrop>false</ScaleCrop>
  <Company>BUAA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GaoShuhua</dc:creator>
  <cp:lastModifiedBy>张勇</cp:lastModifiedBy>
  <cp:revision>4</cp:revision>
  <dcterms:created xsi:type="dcterms:W3CDTF">2012-09-28T12:22:00Z</dcterms:created>
  <dcterms:modified xsi:type="dcterms:W3CDTF">2013-08-20T10:41:00Z</dcterms:modified>
</cp:coreProperties>
</file>